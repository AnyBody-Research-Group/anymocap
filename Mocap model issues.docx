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0C" w:rsidRDefault="0035100C" w:rsidP="006D59A0">
      <w:pPr>
        <w:pStyle w:val="Heading1"/>
      </w:pPr>
    </w:p>
    <w:p w:rsidR="0035100C" w:rsidRDefault="0035100C" w:rsidP="006D59A0">
      <w:pPr>
        <w:pStyle w:val="Heading1"/>
      </w:pPr>
    </w:p>
    <w:p w:rsidR="0035100C" w:rsidRPr="0035100C" w:rsidRDefault="0035100C" w:rsidP="0035100C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 w:rsidRPr="0035100C">
        <w:rPr>
          <w:rFonts w:ascii="Calibri Light" w:eastAsia="Times New Roman" w:hAnsi="Calibri Light" w:cs="Times New Roman"/>
          <w:color w:val="2E74B5"/>
          <w:sz w:val="32"/>
          <w:szCs w:val="32"/>
        </w:rPr>
        <w:t>Version plan</w:t>
      </w:r>
    </w:p>
    <w:p w:rsidR="0035100C" w:rsidRPr="0035100C" w:rsidRDefault="0035100C" w:rsidP="0035100C">
      <w:pPr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0.1: Running with AMS 6.0.4 implying that overall structure is fixed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AMS 6.0.4 </w:t>
      </w:r>
    </w:p>
    <w:p w:rsidR="006B2AF9" w:rsidRPr="000B0180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0B0180">
        <w:rPr>
          <w:rFonts w:ascii="Calibri" w:eastAsia="Calibri" w:hAnsi="Calibri" w:cs="Times New Roman"/>
          <w:strike/>
        </w:rPr>
        <w:t xml:space="preserve">Fix reference bug (MEL </w:t>
      </w:r>
      <w:proofErr w:type="spellStart"/>
      <w:r w:rsidRPr="000B0180">
        <w:rPr>
          <w:rFonts w:ascii="Calibri" w:eastAsia="Calibri" w:hAnsi="Calibri" w:cs="Times New Roman"/>
          <w:strike/>
        </w:rPr>
        <w:t>bugreport</w:t>
      </w:r>
      <w:proofErr w:type="spellEnd"/>
      <w:r w:rsidRPr="000B0180">
        <w:rPr>
          <w:rFonts w:ascii="Calibri" w:eastAsia="Calibri" w:hAnsi="Calibri" w:cs="Times New Roman"/>
          <w:strike/>
        </w:rPr>
        <w:t>) (MD/JDT)</w:t>
      </w: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fix no-files handling (MD)</w:t>
      </w:r>
    </w:p>
    <w:p w:rsidR="003D2A05" w:rsidRPr="0035100C" w:rsidRDefault="003D2A05" w:rsidP="003D2A05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SetView</w:t>
      </w:r>
      <w:proofErr w:type="spellEnd"/>
      <w:r w:rsidRPr="0035100C">
        <w:rPr>
          <w:rFonts w:ascii="Calibri" w:eastAsia="Calibri" w:hAnsi="Calibri" w:cs="Times New Roman"/>
        </w:rPr>
        <w:t xml:space="preserve"> </w:t>
      </w:r>
      <w:proofErr w:type="spellStart"/>
      <w:r w:rsidRPr="0035100C">
        <w:rPr>
          <w:rFonts w:ascii="Calibri" w:eastAsia="Calibri" w:hAnsi="Calibri" w:cs="Times New Roman"/>
        </w:rPr>
        <w:t>ClassOperation</w:t>
      </w:r>
      <w:proofErr w:type="spellEnd"/>
      <w:r w:rsidRPr="0035100C">
        <w:rPr>
          <w:rFonts w:ascii="Calibri" w:eastAsia="Calibri" w:hAnsi="Calibri" w:cs="Times New Roman"/>
        </w:rPr>
        <w:t xml:space="preserve"> (JDT)</w:t>
      </w:r>
    </w:p>
    <w:p w:rsidR="000B0180" w:rsidRPr="0035100C" w:rsidRDefault="000B0180" w:rsidP="000B0180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Class Templates parser issues (JDT)</w:t>
      </w:r>
    </w:p>
    <w:p w:rsidR="000B0180" w:rsidRPr="0035100C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Dots in default argument values</w:t>
      </w:r>
    </w:p>
    <w:p w:rsidR="000B0180" w:rsidRPr="0035100C" w:rsidRDefault="000B0180" w:rsidP="000B0180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Minus in (front </w:t>
      </w:r>
      <w:proofErr w:type="spellStart"/>
      <w:r w:rsidRPr="0035100C">
        <w:rPr>
          <w:rFonts w:ascii="Calibri" w:eastAsia="Calibri" w:hAnsi="Calibri" w:cs="Times New Roman"/>
        </w:rPr>
        <w:t>off</w:t>
      </w:r>
      <w:proofErr w:type="spellEnd"/>
      <w:r w:rsidRPr="0035100C">
        <w:rPr>
          <w:rFonts w:ascii="Calibri" w:eastAsia="Calibri" w:hAnsi="Calibri" w:cs="Times New Roman"/>
        </w:rPr>
        <w:t>)template argument values</w:t>
      </w:r>
    </w:p>
    <w:p w:rsidR="006B2AF9" w:rsidRPr="0035100C" w:rsidRDefault="006B2AF9" w:rsidP="006B2A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OptStudy</w:t>
      </w:r>
      <w:proofErr w:type="spellEnd"/>
      <w:r w:rsidRPr="0035100C">
        <w:rPr>
          <w:rFonts w:ascii="Calibri" w:eastAsia="Calibri" w:hAnsi="Calibri" w:cs="Times New Roman"/>
        </w:rPr>
        <w:t>: (MD)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No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handling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lang w:val="da-DK"/>
        </w:rPr>
      </w:pPr>
      <w:r w:rsidRPr="0035100C">
        <w:rPr>
          <w:rFonts w:ascii="Calibri" w:eastAsia="Calibri" w:hAnsi="Calibri" w:cs="Times New Roman"/>
          <w:lang w:val="da-DK"/>
        </w:rPr>
        <w:t>Better DesVar linkage (pointer, PickDown)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reference does not save/load properly (MEL </w:t>
      </w:r>
      <w:proofErr w:type="spellStart"/>
      <w:r w:rsidRPr="0035100C">
        <w:rPr>
          <w:rFonts w:ascii="Calibri" w:eastAsia="Calibri" w:hAnsi="Calibri" w:cs="Times New Roman"/>
        </w:rPr>
        <w:t>bugreport</w:t>
      </w:r>
      <w:proofErr w:type="spellEnd"/>
      <w:r w:rsidRPr="0035100C">
        <w:rPr>
          <w:rFonts w:ascii="Calibri" w:eastAsia="Calibri" w:hAnsi="Calibri" w:cs="Times New Roman"/>
        </w:rPr>
        <w:t>)</w:t>
      </w:r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Save as </w:t>
      </w:r>
      <w:proofErr w:type="spellStart"/>
      <w:r w:rsidRPr="0035100C">
        <w:rPr>
          <w:rFonts w:ascii="Calibri" w:eastAsia="Calibri" w:hAnsi="Calibri" w:cs="Times New Roman"/>
        </w:rPr>
        <w:t>anyset</w:t>
      </w:r>
      <w:proofErr w:type="spellEnd"/>
    </w:p>
    <w:p w:rsidR="006B2AF9" w:rsidRPr="0035100C" w:rsidRDefault="006B2AF9" w:rsidP="006B2AF9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 (marker) visualization (e.g. via </w:t>
      </w:r>
      <w:proofErr w:type="spellStart"/>
      <w:r w:rsidRPr="0035100C">
        <w:rPr>
          <w:rFonts w:ascii="Calibri" w:eastAsia="Calibri" w:hAnsi="Calibri" w:cs="Times New Roman"/>
        </w:rPr>
        <w:t>DesVar</w:t>
      </w:r>
      <w:proofErr w:type="spellEnd"/>
      <w:r w:rsidRPr="0035100C">
        <w:rPr>
          <w:rFonts w:ascii="Calibri" w:eastAsia="Calibri" w:hAnsi="Calibri" w:cs="Times New Roman"/>
        </w:rPr>
        <w:t xml:space="preserve">::Active or </w:t>
      </w:r>
      <w:proofErr w:type="spellStart"/>
      <w:r w:rsidRPr="0035100C">
        <w:rPr>
          <w:rFonts w:ascii="Calibri" w:eastAsia="Calibri" w:hAnsi="Calibri" w:cs="Times New Roman"/>
        </w:rPr>
        <w:t>DesStudyPtrArr</w:t>
      </w:r>
      <w:proofErr w:type="spellEnd"/>
      <w:r w:rsidRPr="0035100C">
        <w:rPr>
          <w:rFonts w:ascii="Calibri" w:eastAsia="Calibri" w:hAnsi="Calibri" w:cs="Times New Roman"/>
        </w:rPr>
        <w:t xml:space="preserve"> set by studies)</w:t>
      </w:r>
    </w:p>
    <w:p w:rsidR="003D2A05" w:rsidRDefault="003D2A05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SetValue</w:t>
      </w:r>
      <w:proofErr w:type="spellEnd"/>
      <w:r>
        <w:rPr>
          <w:rFonts w:ascii="Calibri" w:eastAsia="Calibri" w:hAnsi="Calibri" w:cs="Times New Roman"/>
        </w:rPr>
        <w:t xml:space="preserve"> saving ( only save changed value)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bookmarkStart w:id="0" w:name="_GoBack"/>
      <w:r w:rsidRPr="0035100C">
        <w:rPr>
          <w:rFonts w:ascii="Calibri" w:eastAsia="Calibri" w:hAnsi="Calibri" w:cs="Times New Roman"/>
        </w:rPr>
        <w:t>C3Dreader (MD)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Bug: Filters do not work when no analog data</w:t>
      </w:r>
    </w:p>
    <w:bookmarkEnd w:id="0"/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Disable filters (+ warning) when single/too few samples (BUG)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AnyMoCap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>
        <w:rPr>
          <w:rFonts w:ascii="Calibri" w:eastAsia="Calibri" w:hAnsi="Calibri" w:cs="Times New Roman"/>
          <w:strike/>
        </w:rPr>
        <w:t xml:space="preserve">Restructured model for readability and easy access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35100C">
        <w:rPr>
          <w:strike/>
        </w:rPr>
        <w:t>Separation of Trial/subject/lab specific data</w:t>
      </w:r>
      <w:r w:rsidRPr="0035100C">
        <w:rPr>
          <w:rFonts w:ascii="Calibri" w:eastAsia="Calibri" w:hAnsi="Calibri" w:cs="Times New Roman"/>
          <w:strike/>
        </w:rPr>
        <w:t xml:space="preserve"> </w:t>
      </w:r>
      <w:r>
        <w:rPr>
          <w:rFonts w:ascii="Calibri" w:eastAsia="Calibri" w:hAnsi="Calibri" w:cs="Times New Roman"/>
          <w:strike/>
        </w:rPr>
        <w:t>(MEL)</w:t>
      </w:r>
    </w:p>
    <w:p w:rsidR="00882EF9" w:rsidRPr="0035100C" w:rsidRDefault="00882EF9" w:rsidP="00882EF9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ExtraDrivers</w:t>
      </w:r>
      <w:proofErr w:type="spellEnd"/>
      <w:r w:rsidRPr="0035100C">
        <w:rPr>
          <w:rFonts w:ascii="Calibri" w:eastAsia="Calibri" w:hAnsi="Calibri" w:cs="Times New Roman"/>
        </w:rPr>
        <w:t xml:space="preserve"> included properly (depends on reference bug)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2-step analysis with file-based data transfer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Remove muscles for faster kinematics (using double-load procedure) (MEL)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StandingReference</w:t>
      </w:r>
      <w:proofErr w:type="spellEnd"/>
      <w:r w:rsidRPr="0035100C">
        <w:rPr>
          <w:rFonts w:ascii="Calibri" w:eastAsia="Calibri" w:hAnsi="Calibri" w:cs="Times New Roman"/>
        </w:rPr>
        <w:t xml:space="preserve"> -&gt; multiple linked trials (MEL)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882EF9">
        <w:rPr>
          <w:rFonts w:ascii="Calibri" w:eastAsia="Calibri" w:hAnsi="Calibri" w:cs="Times New Roman"/>
        </w:rPr>
        <w:t>Multiple marker protocols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Saving design </w:t>
      </w:r>
      <w:proofErr w:type="spellStart"/>
      <w:r w:rsidRPr="0035100C">
        <w:rPr>
          <w:rFonts w:ascii="Calibri" w:eastAsia="Calibri" w:hAnsi="Calibri" w:cs="Times New Roman"/>
        </w:rPr>
        <w:t>vars</w:t>
      </w:r>
      <w:proofErr w:type="spellEnd"/>
      <w:r w:rsidRPr="0035100C">
        <w:rPr>
          <w:rFonts w:ascii="Calibri" w:eastAsia="Calibri" w:hAnsi="Calibri" w:cs="Times New Roman"/>
        </w:rPr>
        <w:t xml:space="preserve"> when </w:t>
      </w:r>
      <w:proofErr w:type="spellStart"/>
      <w:r w:rsidRPr="0035100C">
        <w:rPr>
          <w:rFonts w:ascii="Calibri" w:eastAsia="Calibri" w:hAnsi="Calibri" w:cs="Times New Roman"/>
        </w:rPr>
        <w:t>ParameterOpt</w:t>
      </w:r>
      <w:proofErr w:type="spellEnd"/>
      <w:r w:rsidRPr="0035100C">
        <w:rPr>
          <w:rFonts w:ascii="Calibri" w:eastAsia="Calibri" w:hAnsi="Calibri" w:cs="Times New Roman"/>
        </w:rPr>
        <w:t xml:space="preserve"> exists</w:t>
      </w:r>
    </w:p>
    <w:p w:rsidR="0035100C" w:rsidRPr="00882EF9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  <w:strike/>
        </w:rPr>
      </w:pPr>
      <w:r w:rsidRPr="00882EF9">
        <w:rPr>
          <w:rFonts w:ascii="Calibri" w:eastAsia="Calibri" w:hAnsi="Calibri" w:cs="Times New Roman"/>
          <w:strike/>
        </w:rPr>
        <w:t xml:space="preserve">Loading Design from previous </w:t>
      </w:r>
      <w:proofErr w:type="gramStart"/>
      <w:r w:rsidRPr="00882EF9">
        <w:rPr>
          <w:rFonts w:ascii="Calibri" w:eastAsia="Calibri" w:hAnsi="Calibri" w:cs="Times New Roman"/>
          <w:strike/>
        </w:rPr>
        <w:t>trial ????</w:t>
      </w:r>
      <w:proofErr w:type="gram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Exclude markers in </w:t>
      </w:r>
      <w:r w:rsidRPr="0035100C">
        <w:rPr>
          <w:rFonts w:ascii="Calibri" w:eastAsia="Calibri" w:hAnsi="Calibri" w:cs="Times New Roman"/>
        </w:rPr>
        <w:t xml:space="preserve">specific trials (weight, </w:t>
      </w:r>
      <w:proofErr w:type="spellStart"/>
      <w:r w:rsidRPr="0035100C">
        <w:rPr>
          <w:rFonts w:ascii="Calibri" w:eastAsia="Calibri" w:hAnsi="Calibri" w:cs="Times New Roman"/>
        </w:rPr>
        <w:t>MechObjectExclude</w:t>
      </w:r>
      <w:proofErr w:type="spellEnd"/>
      <w:proofErr w:type="gramStart"/>
      <w:r w:rsidRPr="0035100C">
        <w:rPr>
          <w:rFonts w:ascii="Calibri" w:eastAsia="Calibri" w:hAnsi="Calibri" w:cs="Times New Roman"/>
        </w:rPr>
        <w:t>, ..</w:t>
      </w:r>
      <w:proofErr w:type="gramEnd"/>
      <w:r w:rsidRPr="0035100C">
        <w:rPr>
          <w:rFonts w:ascii="Calibri" w:eastAsia="Calibri" w:hAnsi="Calibri" w:cs="Times New Roman"/>
        </w:rPr>
        <w:t>) (MEL/MD)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0.2: (more ready to users without special introduction)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lastRenderedPageBreak/>
        <w:t xml:space="preserve">Documentation 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General document/slides</w:t>
      </w:r>
    </w:p>
    <w:p w:rsidR="0035100C" w:rsidRPr="0035100C" w:rsidRDefault="0035100C" w:rsidP="0035100C">
      <w:pPr>
        <w:numPr>
          <w:ilvl w:val="3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Parameter descriptions (systematic way)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DocComments</w:t>
      </w:r>
      <w:proofErr w:type="spellEnd"/>
      <w:r w:rsidRPr="0035100C">
        <w:rPr>
          <w:rFonts w:ascii="Calibri" w:eastAsia="Calibri" w:hAnsi="Calibri" w:cs="Times New Roman"/>
        </w:rPr>
        <w:t xml:space="preserve"> in code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Example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Test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LTHT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ETH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proofErr w:type="spellStart"/>
      <w:r w:rsidRPr="0035100C">
        <w:rPr>
          <w:rFonts w:ascii="Calibri" w:eastAsia="Calibri" w:hAnsi="Calibri" w:cs="Times New Roman"/>
        </w:rPr>
        <w:t>Hammel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TLEMsafe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Vicon plugin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0.3: AMS 6.1 features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it unnecessary to consider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in </w:t>
      </w:r>
      <w:proofErr w:type="spellStart"/>
      <w:r w:rsidRPr="0035100C">
        <w:rPr>
          <w:rFonts w:ascii="Calibri" w:eastAsia="Calibri" w:hAnsi="Calibri" w:cs="Times New Roman"/>
        </w:rPr>
        <w:t>tStart</w:t>
      </w:r>
      <w:proofErr w:type="spellEnd"/>
      <w:r w:rsidRPr="0035100C">
        <w:rPr>
          <w:rFonts w:ascii="Calibri" w:eastAsia="Calibri" w:hAnsi="Calibri" w:cs="Times New Roman"/>
        </w:rPr>
        <w:t xml:space="preserve"> and </w:t>
      </w:r>
      <w:proofErr w:type="spellStart"/>
      <w:r w:rsidRPr="0035100C">
        <w:rPr>
          <w:rFonts w:ascii="Calibri" w:eastAsia="Calibri" w:hAnsi="Calibri" w:cs="Times New Roman"/>
        </w:rPr>
        <w:t>tEnd</w:t>
      </w:r>
      <w:proofErr w:type="spellEnd"/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Make </w:t>
      </w:r>
      <w:proofErr w:type="spellStart"/>
      <w:r w:rsidRPr="0035100C">
        <w:rPr>
          <w:rFonts w:ascii="Calibri" w:eastAsia="Calibri" w:hAnsi="Calibri" w:cs="Times New Roman"/>
        </w:rPr>
        <w:t>ApproxVelAccPertubation</w:t>
      </w:r>
      <w:proofErr w:type="spellEnd"/>
      <w:r w:rsidRPr="0035100C">
        <w:rPr>
          <w:rFonts w:ascii="Calibri" w:eastAsia="Calibri" w:hAnsi="Calibri" w:cs="Times New Roman"/>
        </w:rPr>
        <w:t xml:space="preserve"> perturb only inside the interval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Make Interpol functions work outside interval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1.0 (in AMMR 1.7, AMS 6.1):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Template model</w:t>
      </w:r>
    </w:p>
    <w:p w:rsidR="0035100C" w:rsidRPr="0035100C" w:rsidRDefault="0035100C" w:rsidP="0035100C">
      <w:pPr>
        <w:numPr>
          <w:ilvl w:val="0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Version 2.0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update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GRF prediction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Force plates from C3D reader</w:t>
      </w:r>
    </w:p>
    <w:p w:rsidR="0035100C" w:rsidRPr="0035100C" w:rsidRDefault="0035100C" w:rsidP="0035100C">
      <w:pPr>
        <w:numPr>
          <w:ilvl w:val="2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>Simple coupling between feet and already defined force plates (if needed, i.e. when not using GRF prediction)</w:t>
      </w:r>
    </w:p>
    <w:p w:rsidR="0035100C" w:rsidRPr="0035100C" w:rsidRDefault="0035100C" w:rsidP="0035100C">
      <w:pPr>
        <w:numPr>
          <w:ilvl w:val="1"/>
          <w:numId w:val="10"/>
        </w:numPr>
        <w:spacing w:after="0"/>
        <w:rPr>
          <w:rFonts w:ascii="Calibri" w:eastAsia="Calibri" w:hAnsi="Calibri" w:cs="Times New Roman"/>
        </w:rPr>
      </w:pPr>
      <w:r w:rsidRPr="0035100C">
        <w:rPr>
          <w:rFonts w:ascii="Calibri" w:eastAsia="Calibri" w:hAnsi="Calibri" w:cs="Times New Roman"/>
        </w:rPr>
        <w:t xml:space="preserve">Single </w:t>
      </w:r>
      <w:r>
        <w:rPr>
          <w:rFonts w:ascii="Calibri" w:eastAsia="Calibri" w:hAnsi="Calibri" w:cs="Times New Roman"/>
        </w:rPr>
        <w:t xml:space="preserve">model load and single </w:t>
      </w:r>
      <w:r w:rsidRPr="0035100C">
        <w:rPr>
          <w:rFonts w:ascii="Calibri" w:eastAsia="Calibri" w:hAnsi="Calibri" w:cs="Times New Roman"/>
        </w:rPr>
        <w:t>study function</w:t>
      </w:r>
      <w:r>
        <w:rPr>
          <w:rFonts w:ascii="Calibri" w:eastAsia="Calibri" w:hAnsi="Calibri" w:cs="Times New Roman"/>
        </w:rPr>
        <w:t>ality</w:t>
      </w:r>
    </w:p>
    <w:p w:rsidR="0035100C" w:rsidRDefault="0035100C" w:rsidP="006D59A0">
      <w:pPr>
        <w:pStyle w:val="Heading1"/>
      </w:pPr>
    </w:p>
    <w:p w:rsidR="007F4335" w:rsidRDefault="007F4335" w:rsidP="006D59A0">
      <w:pPr>
        <w:pStyle w:val="Heading1"/>
      </w:pPr>
      <w:r>
        <w:t>List from meeting</w:t>
      </w:r>
    </w:p>
    <w:p w:rsidR="0035100C" w:rsidRDefault="0035100C" w:rsidP="0035100C"/>
    <w:p w:rsidR="0035100C" w:rsidRDefault="0035100C" w:rsidP="0035100C">
      <w:r w:rsidRPr="0035100C">
        <w:rPr>
          <w:strike/>
        </w:rPr>
        <w:t>Strike-through</w:t>
      </w:r>
      <w:r>
        <w:t>: When MEL has considered the item in the grouped lists below</w:t>
      </w:r>
    </w:p>
    <w:p w:rsidR="0035100C" w:rsidRPr="0035100C" w:rsidRDefault="0035100C" w:rsidP="0035100C">
      <w:pPr>
        <w:rPr>
          <w:dstrike/>
        </w:rPr>
      </w:pPr>
      <w:r w:rsidRPr="0035100C">
        <w:rPr>
          <w:dstrike/>
        </w:rPr>
        <w:t>Double strike through</w:t>
      </w:r>
      <w:r>
        <w:rPr>
          <w:dstrike/>
        </w:rPr>
        <w:t>:</w:t>
      </w:r>
      <w:r w:rsidRPr="0035100C">
        <w:t xml:space="preserve"> W</w:t>
      </w:r>
      <w:r>
        <w:t>hen consider in version list above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Exclude marker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position of model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Initial segment scaling (calculated using markers)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Range of motion for joints (to assist kinematics)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GRF prediction 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Model independent of windows folder structure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Model independent of AnyScript folder structure (position of </w:t>
      </w:r>
      <w:proofErr w:type="spellStart"/>
      <w:r w:rsidRPr="007F5297">
        <w:rPr>
          <w:strike/>
        </w:rPr>
        <w:t>HumanModel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EnvironmentModel</w:t>
      </w:r>
      <w:proofErr w:type="spellEnd"/>
      <w:r w:rsidRPr="007F5297">
        <w:rPr>
          <w:strike/>
        </w:rPr>
        <w:t xml:space="preserve">, C3DFileData </w:t>
      </w:r>
      <w:proofErr w:type="spellStart"/>
      <w:r w:rsidRPr="007F5297">
        <w:rPr>
          <w:strike/>
        </w:rPr>
        <w:t>etc</w:t>
      </w:r>
      <w:proofErr w:type="spellEnd"/>
      <w:r w:rsidRPr="007F5297">
        <w:rPr>
          <w:strike/>
        </w:rPr>
        <w:t>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7F5297">
        <w:rPr>
          <w:strike/>
        </w:rPr>
        <w:lastRenderedPageBreak/>
        <w:t>tStart</w:t>
      </w:r>
      <w:proofErr w:type="spellEnd"/>
      <w:r w:rsidRPr="007F5297">
        <w:rPr>
          <w:strike/>
        </w:rPr>
        <w:t>/</w:t>
      </w:r>
      <w:proofErr w:type="spellStart"/>
      <w:r w:rsidRPr="007F5297">
        <w:rPr>
          <w:strike/>
        </w:rPr>
        <w:t>tEnd</w:t>
      </w:r>
      <w:proofErr w:type="spellEnd"/>
      <w:r w:rsidRPr="007F5297">
        <w:rPr>
          <w:strike/>
        </w:rPr>
        <w:t xml:space="preserve"> perturbation to allow </w:t>
      </w:r>
      <w:proofErr w:type="spellStart"/>
      <w:r w:rsidRPr="007F5297">
        <w:rPr>
          <w:strike/>
        </w:rPr>
        <w:t>calc</w:t>
      </w:r>
      <w:proofErr w:type="spellEnd"/>
      <w:r w:rsidRPr="007F5297">
        <w:rPr>
          <w:strike/>
        </w:rPr>
        <w:t xml:space="preserve"> of </w:t>
      </w:r>
      <w:proofErr w:type="spellStart"/>
      <w:r w:rsidRPr="007F5297">
        <w:rPr>
          <w:strike/>
        </w:rPr>
        <w:t>Vel</w:t>
      </w:r>
      <w:proofErr w:type="spellEnd"/>
      <w:r w:rsidRPr="007F5297">
        <w:rPr>
          <w:strike/>
        </w:rPr>
        <w:t xml:space="preserve"> and </w:t>
      </w:r>
      <w:proofErr w:type="spellStart"/>
      <w:r w:rsidRPr="007F5297">
        <w:rPr>
          <w:strike/>
        </w:rPr>
        <w:t>Acc</w:t>
      </w:r>
      <w:proofErr w:type="spellEnd"/>
      <w:r w:rsidRPr="007F5297">
        <w:rPr>
          <w:strike/>
        </w:rPr>
        <w:t xml:space="preserve"> in the inverse dynamic model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Parameters of #</w:t>
      </w:r>
      <w:proofErr w:type="gramStart"/>
      <w:r>
        <w:t>define ?????</w:t>
      </w:r>
      <w:proofErr w:type="gram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>Marker dr</w:t>
      </w:r>
      <w:r w:rsidR="0035100C">
        <w:t>o</w:t>
      </w:r>
      <w:r>
        <w:t>p-</w:t>
      </w:r>
      <w:r w:rsidR="0035100C">
        <w:t>out</w:t>
      </w:r>
      <w:r>
        <w:t xml:space="preserve"> handling?????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 xml:space="preserve">Marker renaming vs. standard protocols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>Single Model-load-step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 xml:space="preserve">Separation of Trial/subject/lab specific data. </w:t>
      </w:r>
    </w:p>
    <w:p w:rsidR="007F4335" w:rsidRPr="009F7556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Fusion of </w:t>
      </w:r>
      <w:proofErr w:type="spellStart"/>
      <w:r w:rsidRPr="009F7556">
        <w:rPr>
          <w:strike/>
        </w:rPr>
        <w:t>AnyGait</w:t>
      </w:r>
      <w:proofErr w:type="spellEnd"/>
      <w:r w:rsidRPr="009F7556">
        <w:rPr>
          <w:strike/>
        </w:rPr>
        <w:t>/</w:t>
      </w:r>
      <w:proofErr w:type="spellStart"/>
      <w:r w:rsidRPr="009F7556">
        <w:rPr>
          <w:strike/>
        </w:rPr>
        <w:t>Mocap</w:t>
      </w:r>
      <w:proofErr w:type="spellEnd"/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Optimization of </w:t>
      </w:r>
      <w:proofErr w:type="spellStart"/>
      <w:r>
        <w:t>bodypart</w:t>
      </w:r>
      <w:proofErr w:type="spellEnd"/>
      <w:r>
        <w:t xml:space="preserve"> without </w:t>
      </w:r>
      <w:proofErr w:type="gramStart"/>
      <w:r>
        <w:t>marker ??????</w:t>
      </w:r>
      <w:proofErr w:type="gramEnd"/>
      <w:r>
        <w:t xml:space="preserve"> (ST)</w:t>
      </w:r>
    </w:p>
    <w:p w:rsidR="007F4335" w:rsidRPr="0035100C" w:rsidRDefault="007F4335" w:rsidP="007F4335">
      <w:pPr>
        <w:pStyle w:val="ListParagraph"/>
        <w:numPr>
          <w:ilvl w:val="0"/>
          <w:numId w:val="2"/>
        </w:numPr>
        <w:rPr>
          <w:dstrike/>
        </w:rPr>
      </w:pPr>
      <w:r w:rsidRPr="0035100C">
        <w:rPr>
          <w:dstrike/>
        </w:rPr>
        <w:t>Multiple calibration trials ( standing, dynamic reference)</w:t>
      </w:r>
    </w:p>
    <w:p w:rsidR="007F4335" w:rsidRPr="007F5297" w:rsidRDefault="007F4335" w:rsidP="007F4335">
      <w:pPr>
        <w:pStyle w:val="ListParagraph"/>
        <w:numPr>
          <w:ilvl w:val="0"/>
          <w:numId w:val="2"/>
        </w:numPr>
        <w:rPr>
          <w:strike/>
        </w:rPr>
      </w:pPr>
      <w:r w:rsidRPr="007F5297">
        <w:rPr>
          <w:strike/>
        </w:rPr>
        <w:t>Study to just visualize the C3D data</w:t>
      </w:r>
    </w:p>
    <w:p w:rsidR="007F4335" w:rsidRDefault="007F4335" w:rsidP="007F4335">
      <w:pPr>
        <w:pStyle w:val="ListParagraph"/>
        <w:numPr>
          <w:ilvl w:val="0"/>
          <w:numId w:val="2"/>
        </w:numPr>
      </w:pPr>
      <w:r>
        <w:t xml:space="preserve">Comparing </w:t>
      </w:r>
      <w:proofErr w:type="gramStart"/>
      <w:r>
        <w:t>trials ??????</w:t>
      </w:r>
      <w:proofErr w:type="gramEnd"/>
    </w:p>
    <w:p w:rsidR="009E63B8" w:rsidRPr="0035100C" w:rsidRDefault="009E63B8" w:rsidP="007F4335">
      <w:pPr>
        <w:pStyle w:val="ListParagraph"/>
        <w:numPr>
          <w:ilvl w:val="0"/>
          <w:numId w:val="2"/>
        </w:numPr>
        <w:rPr>
          <w:dstrike/>
        </w:rPr>
      </w:pPr>
      <w:r w:rsidRPr="009F7556">
        <w:rPr>
          <w:strike/>
        </w:rPr>
        <w:t>Ea</w:t>
      </w:r>
      <w:r w:rsidRPr="0035100C">
        <w:rPr>
          <w:dstrike/>
        </w:rPr>
        <w:t>sy to read and understand model ( hiding vs. showing the complexity of model)</w:t>
      </w:r>
    </w:p>
    <w:p w:rsidR="007F4335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Residual reduction algorithm to segment parameters (mass/inertia) </w:t>
      </w:r>
    </w:p>
    <w:p w:rsidR="009E63B8" w:rsidRPr="009F7556" w:rsidRDefault="009E63B8" w:rsidP="007F4335">
      <w:pPr>
        <w:pStyle w:val="ListParagraph"/>
        <w:numPr>
          <w:ilvl w:val="0"/>
          <w:numId w:val="2"/>
        </w:numPr>
        <w:rPr>
          <w:strike/>
        </w:rPr>
      </w:pPr>
      <w:r w:rsidRPr="009F7556">
        <w:rPr>
          <w:strike/>
        </w:rPr>
        <w:t xml:space="preserve">More environment directly </w:t>
      </w:r>
      <w:r w:rsidR="00AE3EBA" w:rsidRPr="009F7556">
        <w:rPr>
          <w:strike/>
        </w:rPr>
        <w:t xml:space="preserve">created </w:t>
      </w:r>
      <w:r w:rsidRPr="009F7556">
        <w:rPr>
          <w:strike/>
        </w:rPr>
        <w:t xml:space="preserve">from the c3d files. </w:t>
      </w:r>
    </w:p>
    <w:p w:rsidR="007F4335" w:rsidRDefault="00180D53" w:rsidP="006D59A0">
      <w:pPr>
        <w:pStyle w:val="Heading1"/>
      </w:pPr>
      <w:r>
        <w:t>========================================================</w:t>
      </w:r>
      <w:r>
        <w:br/>
        <w:t>Structured in groups</w:t>
      </w:r>
    </w:p>
    <w:p w:rsidR="00AE3EBA" w:rsidRPr="007F5297" w:rsidRDefault="00AE3EBA" w:rsidP="00AE3EBA">
      <w:pPr>
        <w:rPr>
          <w:b/>
        </w:rPr>
      </w:pPr>
      <w:r w:rsidRPr="007F5297">
        <w:rPr>
          <w:b/>
        </w:rPr>
        <w:t xml:space="preserve">New model features (in </w:t>
      </w:r>
      <w:proofErr w:type="spellStart"/>
      <w:r w:rsidRPr="007F5297">
        <w:rPr>
          <w:b/>
        </w:rPr>
        <w:t>anyscript</w:t>
      </w:r>
      <w:proofErr w:type="spellEnd"/>
      <w:r w:rsidRPr="007F5297">
        <w:rPr>
          <w:b/>
        </w:rPr>
        <w:t>)</w:t>
      </w:r>
    </w:p>
    <w:p w:rsidR="00AE3EBA" w:rsidRDefault="00CC2914" w:rsidP="00AE3EBA">
      <w:pPr>
        <w:pStyle w:val="ListParagraph"/>
        <w:numPr>
          <w:ilvl w:val="0"/>
          <w:numId w:val="3"/>
        </w:numPr>
      </w:pPr>
      <w:r>
        <w:t>GRF prediction</w:t>
      </w:r>
    </w:p>
    <w:p w:rsidR="00CC2914" w:rsidRDefault="00CC2914" w:rsidP="00AE3EBA">
      <w:pPr>
        <w:pStyle w:val="ListParagraph"/>
        <w:numPr>
          <w:ilvl w:val="0"/>
          <w:numId w:val="3"/>
        </w:numPr>
      </w:pPr>
      <w:r>
        <w:t>Study to visualize markers</w:t>
      </w:r>
    </w:p>
    <w:p w:rsidR="00CC2914" w:rsidRDefault="00180D53" w:rsidP="00AE3EBA">
      <w:pPr>
        <w:pStyle w:val="ListParagraph"/>
        <w:numPr>
          <w:ilvl w:val="0"/>
          <w:numId w:val="3"/>
        </w:numPr>
      </w:pPr>
      <w:r>
        <w:t>Range of motion for joints</w:t>
      </w:r>
      <w:ins w:id="1" w:author="Michael Damsgaard" w:date="2014-08-13T15:57:00Z">
        <w:r w:rsidR="00745A60">
          <w:t xml:space="preserve"> to assist kinematic analysis</w:t>
        </w:r>
      </w:ins>
      <w:r w:rsidR="00745A60">
        <w:t xml:space="preserve"> 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>Initial segment scaling</w:t>
      </w:r>
      <w:r w:rsidR="007F5297">
        <w:t xml:space="preserve"> / position</w:t>
      </w:r>
      <w:r>
        <w:t xml:space="preserve"> from markers</w:t>
      </w:r>
    </w:p>
    <w:p w:rsidR="00180D53" w:rsidRDefault="00180D53" w:rsidP="00AE3EBA">
      <w:pPr>
        <w:pStyle w:val="ListParagraph"/>
        <w:numPr>
          <w:ilvl w:val="0"/>
          <w:numId w:val="3"/>
        </w:numPr>
      </w:pPr>
      <w:r>
        <w:t xml:space="preserve">Residual reduction algorithm for segment parameters. </w:t>
      </w:r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Use default arguments in </w:t>
      </w:r>
      <w:proofErr w:type="spellStart"/>
      <w:r>
        <w:t>ClassTemplates</w:t>
      </w:r>
      <w:proofErr w:type="spellEnd"/>
    </w:p>
    <w:p w:rsidR="006C4802" w:rsidRDefault="006C4802" w:rsidP="00AE3EBA">
      <w:pPr>
        <w:pStyle w:val="ListParagraph"/>
        <w:numPr>
          <w:ilvl w:val="0"/>
          <w:numId w:val="3"/>
        </w:numPr>
      </w:pPr>
      <w:r>
        <w:t xml:space="preserve">Overwrite </w:t>
      </w:r>
      <w:proofErr w:type="spellStart"/>
      <w:r>
        <w:t>lowpass</w:t>
      </w:r>
      <w:proofErr w:type="spellEnd"/>
      <w:r>
        <w:t xml:space="preserve"> filter for individual markers</w:t>
      </w:r>
    </w:p>
    <w:p w:rsidR="00265BE3" w:rsidRDefault="00265BE3" w:rsidP="00265BE3">
      <w:pPr>
        <w:pStyle w:val="ListParagraph"/>
        <w:numPr>
          <w:ilvl w:val="1"/>
          <w:numId w:val="3"/>
        </w:numPr>
      </w:pPr>
      <w:r>
        <w:t xml:space="preserve">Could be added to existing </w:t>
      </w:r>
      <w:proofErr w:type="spellStart"/>
      <w:r>
        <w:t>CreateMarkerClassTemplates</w:t>
      </w:r>
      <w:proofErr w:type="spellEnd"/>
      <w:r>
        <w:t xml:space="preserve"> and with default argument to not be used. </w:t>
      </w:r>
    </w:p>
    <w:p w:rsidR="009F7556" w:rsidRDefault="009F7556" w:rsidP="00AE3EBA">
      <w:pPr>
        <w:pStyle w:val="ListParagraph"/>
        <w:numPr>
          <w:ilvl w:val="0"/>
          <w:numId w:val="3"/>
        </w:numPr>
      </w:pPr>
      <w:r>
        <w:t>Create environments from C3D files</w:t>
      </w:r>
    </w:p>
    <w:p w:rsidR="007F5297" w:rsidRDefault="007F5297" w:rsidP="007F5297">
      <w:pPr>
        <w:rPr>
          <w:b/>
        </w:rPr>
      </w:pPr>
      <w:r w:rsidRPr="007F5297">
        <w:rPr>
          <w:b/>
        </w:rPr>
        <w:t xml:space="preserve">New </w:t>
      </w:r>
      <w:proofErr w:type="spellStart"/>
      <w:r w:rsidRPr="007F5297">
        <w:rPr>
          <w:b/>
        </w:rPr>
        <w:t>Featrures</w:t>
      </w:r>
      <w:proofErr w:type="spellEnd"/>
      <w:r w:rsidRPr="007F5297">
        <w:rPr>
          <w:b/>
        </w:rPr>
        <w:t xml:space="preserve"> in </w:t>
      </w:r>
      <w:proofErr w:type="spellStart"/>
      <w:r w:rsidRPr="007F5297">
        <w:rPr>
          <w:b/>
        </w:rPr>
        <w:t>AnyBody</w:t>
      </w:r>
      <w:proofErr w:type="spellEnd"/>
    </w:p>
    <w:p w:rsidR="00180D53" w:rsidRDefault="007F5297" w:rsidP="007F5297">
      <w:pPr>
        <w:pStyle w:val="ListParagraph"/>
        <w:numPr>
          <w:ilvl w:val="0"/>
          <w:numId w:val="7"/>
        </w:numPr>
        <w:rPr>
          <w:rFonts w:cs="Courier"/>
          <w:color w:val="000000"/>
        </w:rPr>
      </w:pPr>
      <w:r>
        <w:t xml:space="preserve">Make it unnecessary to consider  </w:t>
      </w:r>
      <w:proofErr w:type="spellStart"/>
      <w:r w:rsidRPr="007F5297">
        <w:rPr>
          <w:rFonts w:ascii="Courier" w:hAnsi="Courier" w:cs="Courier"/>
          <w:color w:val="000000"/>
        </w:rPr>
        <w:t>ApproxVelAccPerturb</w:t>
      </w:r>
      <w:proofErr w:type="spellEnd"/>
      <w:r w:rsidRPr="007F5297">
        <w:rPr>
          <w:rFonts w:cs="Courier"/>
          <w:color w:val="000000"/>
        </w:rPr>
        <w:t xml:space="preserve"> when setting </w:t>
      </w:r>
      <w:proofErr w:type="spellStart"/>
      <w:r w:rsidRPr="007F5297">
        <w:rPr>
          <w:rFonts w:cs="Courier"/>
          <w:color w:val="000000"/>
        </w:rPr>
        <w:t>tStart</w:t>
      </w:r>
      <w:proofErr w:type="spellEnd"/>
      <w:r w:rsidRPr="007F5297">
        <w:rPr>
          <w:rFonts w:cs="Courier"/>
          <w:color w:val="000000"/>
        </w:rPr>
        <w:t>/</w:t>
      </w:r>
      <w:proofErr w:type="spellStart"/>
      <w:r w:rsidRPr="007F5297">
        <w:rPr>
          <w:rFonts w:cs="Courier"/>
          <w:color w:val="000000"/>
        </w:rPr>
        <w:t>tEnd</w:t>
      </w:r>
      <w:proofErr w:type="spellEnd"/>
    </w:p>
    <w:p w:rsidR="007F5297" w:rsidRPr="009F7556" w:rsidRDefault="009F7556" w:rsidP="00C802E8">
      <w:pPr>
        <w:pStyle w:val="ListParagraph"/>
        <w:numPr>
          <w:ilvl w:val="0"/>
          <w:numId w:val="7"/>
        </w:numPr>
      </w:pPr>
      <w:r w:rsidRPr="009F7556">
        <w:rPr>
          <w:rFonts w:cs="Courier"/>
          <w:color w:val="000000"/>
        </w:rPr>
        <w:t xml:space="preserve">Delay reading joint angles from files until it should be used.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New way of transferring kinematics from the kinematics model to the inverse dynamic model </w:t>
      </w:r>
    </w:p>
    <w:p w:rsidR="00265BE3" w:rsidRPr="009F7556" w:rsidRDefault="00265BE3" w:rsidP="00265BE3">
      <w:pPr>
        <w:pStyle w:val="ListParagraph"/>
        <w:numPr>
          <w:ilvl w:val="1"/>
          <w:numId w:val="7"/>
        </w:numPr>
      </w:pPr>
      <w:r>
        <w:rPr>
          <w:rFonts w:cs="Courier"/>
          <w:color w:val="000000"/>
        </w:rPr>
        <w:t xml:space="preserve">I have tried the </w:t>
      </w:r>
      <w:proofErr w:type="spellStart"/>
      <w:r>
        <w:rPr>
          <w:rFonts w:cs="Courier"/>
          <w:color w:val="000000"/>
        </w:rPr>
        <w:t>OperationSetValue</w:t>
      </w:r>
      <w:proofErr w:type="spellEnd"/>
      <w:r>
        <w:rPr>
          <w:rFonts w:cs="Courier"/>
          <w:color w:val="000000"/>
        </w:rPr>
        <w:t xml:space="preserve"> but it can’t point to output folders. </w:t>
      </w:r>
    </w:p>
    <w:p w:rsidR="009F7556" w:rsidRPr="00265BE3" w:rsidRDefault="009F7556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>Fix bug in</w:t>
      </w:r>
      <w:r w:rsidR="00545F1D">
        <w:rPr>
          <w:rFonts w:cs="Courier"/>
          <w:color w:val="000000"/>
        </w:rPr>
        <w:t xml:space="preserve"> </w:t>
      </w:r>
      <w:proofErr w:type="spellStart"/>
      <w:r w:rsidR="00545F1D">
        <w:rPr>
          <w:rFonts w:cs="Courier"/>
          <w:color w:val="000000"/>
        </w:rPr>
        <w:t>ClassTemplate</w:t>
      </w:r>
      <w:proofErr w:type="spellEnd"/>
      <w:r w:rsidR="00545F1D">
        <w:rPr>
          <w:rFonts w:cs="Courier"/>
          <w:color w:val="000000"/>
        </w:rPr>
        <w:t xml:space="preserve"> that prevents default values to contain ‘.’ (dots) </w:t>
      </w:r>
    </w:p>
    <w:p w:rsidR="00265BE3" w:rsidRPr="00545F1D" w:rsidRDefault="00265BE3" w:rsidP="00C802E8">
      <w:pPr>
        <w:pStyle w:val="ListParagraph"/>
        <w:numPr>
          <w:ilvl w:val="0"/>
          <w:numId w:val="7"/>
        </w:numPr>
      </w:pPr>
      <w:r>
        <w:rPr>
          <w:rFonts w:cs="Courier"/>
          <w:color w:val="000000"/>
        </w:rPr>
        <w:t xml:space="preserve">Fix bug that prevent template arguments to start with minus ‘-‘  </w:t>
      </w:r>
    </w:p>
    <w:p w:rsidR="00AE3EBA" w:rsidRPr="007F5297" w:rsidRDefault="00CC2914" w:rsidP="00CC2914">
      <w:pPr>
        <w:rPr>
          <w:b/>
        </w:rPr>
      </w:pPr>
      <w:proofErr w:type="spellStart"/>
      <w:r w:rsidRPr="007F5297">
        <w:rPr>
          <w:b/>
        </w:rPr>
        <w:t>Mocap</w:t>
      </w:r>
      <w:proofErr w:type="spellEnd"/>
      <w:r w:rsidRPr="007F5297">
        <w:rPr>
          <w:b/>
        </w:rPr>
        <w:t xml:space="preserve"> model customization to specific </w:t>
      </w:r>
      <w:proofErr w:type="spellStart"/>
      <w:r w:rsidR="00CC77E3" w:rsidRPr="007F5297">
        <w:rPr>
          <w:b/>
        </w:rPr>
        <w:t>usecases</w:t>
      </w:r>
      <w:proofErr w:type="spellEnd"/>
    </w:p>
    <w:p w:rsidR="00180D53" w:rsidRDefault="00DD0F4B" w:rsidP="00180D53">
      <w:pPr>
        <w:pStyle w:val="ListParagraph"/>
        <w:numPr>
          <w:ilvl w:val="0"/>
          <w:numId w:val="4"/>
        </w:numPr>
      </w:pPr>
      <w:r>
        <w:t>Marker definition for many marker protocols.</w:t>
      </w:r>
    </w:p>
    <w:p w:rsidR="00DD0F4B" w:rsidRDefault="00DD0F4B" w:rsidP="00745A60">
      <w:pPr>
        <w:pStyle w:val="ListParagraph"/>
        <w:numPr>
          <w:ilvl w:val="0"/>
          <w:numId w:val="4"/>
        </w:numPr>
      </w:pPr>
      <w:r>
        <w:t xml:space="preserve">Fusion with </w:t>
      </w:r>
      <w:proofErr w:type="spellStart"/>
      <w:r>
        <w:t>AnyGait</w:t>
      </w:r>
      <w:proofErr w:type="spellEnd"/>
      <w:ins w:id="2" w:author="Michael Damsgaard" w:date="2014-08-13T15:57:00Z">
        <w:r w:rsidR="00745A60">
          <w:t xml:space="preserve"> </w:t>
        </w:r>
        <w:r w:rsidR="00745A60" w:rsidRPr="00745A60">
          <w:t>(and future concepts)</w:t>
        </w:r>
      </w:ins>
    </w:p>
    <w:p w:rsidR="00DD0F4B" w:rsidRDefault="00DD0F4B" w:rsidP="00180D53">
      <w:pPr>
        <w:pStyle w:val="ListParagraph"/>
        <w:numPr>
          <w:ilvl w:val="0"/>
          <w:numId w:val="4"/>
        </w:numPr>
      </w:pPr>
      <w:r>
        <w:lastRenderedPageBreak/>
        <w:t>Multiple calibrations trials (standing and dynamic reference)</w:t>
      </w:r>
    </w:p>
    <w:p w:rsidR="007F5297" w:rsidRDefault="007F5297" w:rsidP="00CC77E3">
      <w:pPr>
        <w:ind w:left="360"/>
      </w:pPr>
    </w:p>
    <w:p w:rsidR="00CC77E3" w:rsidRPr="007F5297" w:rsidRDefault="00CC77E3" w:rsidP="007F5297">
      <w:pPr>
        <w:rPr>
          <w:b/>
        </w:rPr>
      </w:pPr>
      <w:r w:rsidRPr="007F5297">
        <w:rPr>
          <w:b/>
        </w:rPr>
        <w:t>General structure/appearance of the model</w:t>
      </w:r>
    </w:p>
    <w:p w:rsidR="00CC77E3" w:rsidRDefault="00CC77E3" w:rsidP="007F5297">
      <w:pPr>
        <w:pStyle w:val="ListParagraph"/>
        <w:numPr>
          <w:ilvl w:val="0"/>
          <w:numId w:val="3"/>
        </w:numPr>
      </w:pPr>
      <w:r>
        <w:t>Make it easier to understand the model ( especially for beginners)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>Model independent of windows folder structure</w:t>
      </w:r>
    </w:p>
    <w:p w:rsidR="007F5297" w:rsidRDefault="007F5297" w:rsidP="007F5297">
      <w:pPr>
        <w:pStyle w:val="ListParagraph"/>
        <w:numPr>
          <w:ilvl w:val="0"/>
          <w:numId w:val="3"/>
        </w:numPr>
      </w:pPr>
      <w:r>
        <w:t xml:space="preserve">Model independent of </w:t>
      </w:r>
      <w:proofErr w:type="spellStart"/>
      <w:r>
        <w:t>HumanModel</w:t>
      </w:r>
      <w:proofErr w:type="spellEnd"/>
      <w:r>
        <w:t>/Environment model</w:t>
      </w:r>
    </w:p>
    <w:p w:rsidR="009F7556" w:rsidRDefault="009F7556" w:rsidP="007F5297">
      <w:pPr>
        <w:pStyle w:val="ListParagraph"/>
        <w:numPr>
          <w:ilvl w:val="0"/>
          <w:numId w:val="3"/>
        </w:numPr>
      </w:pPr>
      <w:r>
        <w:t>Separate Trial/subject/ lab specific data</w:t>
      </w:r>
    </w:p>
    <w:p w:rsidR="009F7556" w:rsidRDefault="009F7556" w:rsidP="00745A60">
      <w:pPr>
        <w:pStyle w:val="ListParagraph"/>
        <w:numPr>
          <w:ilvl w:val="0"/>
          <w:numId w:val="3"/>
        </w:numPr>
      </w:pPr>
      <w:r>
        <w:t xml:space="preserve">Fusion with </w:t>
      </w:r>
      <w:proofErr w:type="spellStart"/>
      <w:r>
        <w:t>AnyGait</w:t>
      </w:r>
      <w:proofErr w:type="spellEnd"/>
      <w:ins w:id="3" w:author="Michael Damsgaard" w:date="2014-08-13T15:58:00Z">
        <w:r w:rsidR="00745A60">
          <w:t xml:space="preserve"> </w:t>
        </w:r>
        <w:r w:rsidR="00745A60" w:rsidRPr="00745A60">
          <w:t>(and future concepts)</w:t>
        </w:r>
      </w:ins>
    </w:p>
    <w:p w:rsidR="009F7556" w:rsidRDefault="009F7556" w:rsidP="00363EB7">
      <w:pPr>
        <w:pStyle w:val="ListParagraph"/>
      </w:pPr>
    </w:p>
    <w:p w:rsidR="00DD0F4B" w:rsidRDefault="00DD0F4B" w:rsidP="00CC77E3">
      <w:pPr>
        <w:ind w:left="360"/>
      </w:pPr>
    </w:p>
    <w:p w:rsidR="000411F6" w:rsidRDefault="000411F6" w:rsidP="007C2E1C">
      <w:pPr>
        <w:pStyle w:val="Heading1"/>
      </w:pPr>
      <w:proofErr w:type="spellStart"/>
      <w:r>
        <w:t>Mocap</w:t>
      </w:r>
      <w:proofErr w:type="spellEnd"/>
      <w:r>
        <w:t xml:space="preserve"> model issues:</w:t>
      </w:r>
    </w:p>
    <w:p w:rsidR="000411F6" w:rsidRDefault="000411F6" w:rsidP="000411F6">
      <w:pPr>
        <w:pStyle w:val="Heading2"/>
      </w:pPr>
      <w:r>
        <w:t>Transferring joint angles:</w:t>
      </w:r>
    </w:p>
    <w:p w:rsidR="000411F6" w:rsidRDefault="006D59A0" w:rsidP="000411F6">
      <w:r>
        <w:t xml:space="preserve">Files: </w:t>
      </w:r>
      <w:proofErr w:type="spellStart"/>
      <w:r w:rsidR="000411F6">
        <w:t>JointAngleOutputs.any</w:t>
      </w:r>
      <w:proofErr w:type="spellEnd"/>
      <w:r w:rsidR="000411F6">
        <w:t xml:space="preserve">, </w:t>
      </w:r>
      <w:proofErr w:type="spellStart"/>
      <w:r w:rsidR="000411F6">
        <w:t>JointsAndDriversOptimized.any</w:t>
      </w:r>
      <w:proofErr w:type="spellEnd"/>
    </w:p>
    <w:p w:rsidR="006D59A0" w:rsidRDefault="006D59A0" w:rsidP="000411F6">
      <w:r>
        <w:t>Problems: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</w:t>
      </w:r>
      <w:r w:rsidR="006D59A0">
        <w:t>does not</w:t>
      </w:r>
      <w:r>
        <w:t xml:space="preserve"> load unless the files exist. This is a real problem with the combined model where both kinematics and inverse dynamics are in one model.</w:t>
      </w:r>
    </w:p>
    <w:p w:rsidR="006D59A0" w:rsidRDefault="000411F6" w:rsidP="006D59A0">
      <w:pPr>
        <w:pStyle w:val="ListParagraph"/>
        <w:numPr>
          <w:ilvl w:val="0"/>
          <w:numId w:val="1"/>
        </w:numPr>
      </w:pPr>
      <w:r>
        <w:t xml:space="preserve">Model has to be reloaded after joint angles are save to the file </w:t>
      </w:r>
    </w:p>
    <w:p w:rsidR="006D59A0" w:rsidRDefault="006D59A0" w:rsidP="006D59A0">
      <w:pPr>
        <w:pStyle w:val="ListParagraph"/>
        <w:numPr>
          <w:ilvl w:val="0"/>
          <w:numId w:val="1"/>
        </w:numPr>
      </w:pPr>
      <w:r>
        <w:t>Adding new body parts or other things to the model is a pain.</w:t>
      </w:r>
    </w:p>
    <w:p w:rsidR="00965404" w:rsidRDefault="00965404" w:rsidP="00E80E44">
      <w:pPr>
        <w:pStyle w:val="Heading2"/>
      </w:pPr>
      <w:r>
        <w:t xml:space="preserve">Model should work without specifying a special </w:t>
      </w:r>
      <w:proofErr w:type="spellStart"/>
      <w:r>
        <w:t>AnyMan.any</w:t>
      </w:r>
      <w:proofErr w:type="spellEnd"/>
      <w:r>
        <w:t xml:space="preserve"> file</w:t>
      </w:r>
      <w:r w:rsidR="00010D45">
        <w:t xml:space="preserve"> in the model </w:t>
      </w:r>
      <w:proofErr w:type="spellStart"/>
      <w:r w:rsidR="00010D45">
        <w:t>model</w:t>
      </w:r>
      <w:proofErr w:type="spellEnd"/>
      <w:r w:rsidR="00010D45">
        <w:t xml:space="preserve"> </w:t>
      </w:r>
      <w:proofErr w:type="spellStart"/>
      <w:r w:rsidR="00010D45">
        <w:t>config</w:t>
      </w:r>
      <w:proofErr w:type="spellEnd"/>
    </w:p>
    <w:p w:rsidR="00265BE3" w:rsidRDefault="00265BE3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FF"/>
          <w:sz w:val="18"/>
          <w:szCs w:val="18"/>
          <w:u w:val="single"/>
        </w:rPr>
      </w:pP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SCR.PRS9)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a..p/E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s/LTHT/LabSpecificData_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LTHT.any(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24)</w:t>
      </w:r>
      <w:r>
        <w:rPr>
          <w:rFonts w:ascii="Segoe UI" w:hAnsi="Segoe UI" w:cs="Segoe UI"/>
          <w:color w:val="000000"/>
          <w:sz w:val="18"/>
          <w:szCs w:val="18"/>
        </w:rPr>
        <w:t xml:space="preserve">  :     Defined at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OptimizeAnthropometricsOnOffNew.any(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21)</w:t>
      </w:r>
      <w:r>
        <w:rPr>
          <w:rFonts w:ascii="Segoe UI" w:hAnsi="Segoe UI" w:cs="Segoe UI"/>
          <w:color w:val="000000"/>
          <w:sz w:val="18"/>
          <w:szCs w:val="18"/>
        </w:rPr>
        <w:t xml:space="preserve">  :   '</w:t>
      </w:r>
      <w:proofErr w:type="spellStart"/>
      <w:r>
        <w:rPr>
          <w:rFonts w:ascii="Segoe UI" w:hAnsi="Segoe UI" w:cs="Segoe UI"/>
          <w:color w:val="000000"/>
          <w:sz w:val="18"/>
          <w:szCs w:val="18"/>
        </w:rPr>
        <w:t>AnthroSegmentLengths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'  :  Unresolved object</w:t>
      </w:r>
    </w:p>
    <w:p w:rsidR="00EF2882" w:rsidRDefault="00EF2882" w:rsidP="00965404"/>
    <w:p w:rsidR="00795D72" w:rsidRDefault="00814A2A" w:rsidP="00814A2A">
      <w:pPr>
        <w:pStyle w:val="Heading2"/>
      </w:pPr>
      <w:r>
        <w:t>Model fails when using the BM_MANNEQUIN_DRIVER_DEFAULT ON</w:t>
      </w:r>
    </w:p>
    <w:p w:rsidR="00814A2A" w:rsidRDefault="00814A2A" w:rsidP="00814A2A">
      <w:r>
        <w:t xml:space="preserve">Might be because the muscles are include 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Unexpected error in computational kernel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'Main.HumanModel.BodyModel.Right.ShoulderArm.Mus.ArtificialRake.LinCom2Drv'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Constraint no. #0 in 'Main.HumanModel.BodyModel.Left.ShoulderArm.Mus.ArtificialRake.LinCom2Drv' above error tolerance 0.001000, error = 0.100000.</w:t>
      </w:r>
    </w:p>
    <w:p w:rsidR="00814A2A" w:rsidRDefault="00814A2A" w:rsidP="00814A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OBJ.MCH.KIN3)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C:/Users/M..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BaseModel.any(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34)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KinematicStudy.InitialConditions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Kinematic analysis failed in time step 0</w:t>
      </w:r>
    </w:p>
    <w:p w:rsidR="00814A2A" w:rsidRPr="00814A2A" w:rsidRDefault="00814A2A" w:rsidP="00814A2A"/>
    <w:p w:rsidR="00795D72" w:rsidRDefault="00795D72" w:rsidP="00965404"/>
    <w:p w:rsidR="00795D72" w:rsidRDefault="00795D72" w:rsidP="00965404"/>
    <w:p w:rsidR="00DD1852" w:rsidRDefault="00DD1852" w:rsidP="00DD1852">
      <w:pPr>
        <w:pStyle w:val="Heading2"/>
      </w:pPr>
      <w:proofErr w:type="spellStart"/>
      <w:r>
        <w:lastRenderedPageBreak/>
        <w:t>BodyModel_no_muscles_hack.any</w:t>
      </w:r>
      <w:proofErr w:type="spellEnd"/>
      <w:r>
        <w:t xml:space="preserve"> </w:t>
      </w:r>
      <w:r w:rsidR="00265BE3">
        <w:t xml:space="preserve">should not be used. It should be possible to exclude the muscles in a different way. </w:t>
      </w:r>
      <w:r>
        <w:t xml:space="preserve"> </w:t>
      </w:r>
    </w:p>
    <w:p w:rsidR="00DD1852" w:rsidRDefault="00DD1852" w:rsidP="00965404"/>
    <w:p w:rsidR="00E80E44" w:rsidRDefault="00E80E44" w:rsidP="00965404"/>
    <w:p w:rsidR="00E80E44" w:rsidRPr="00965404" w:rsidRDefault="00E80E44" w:rsidP="00965404"/>
    <w:p w:rsidR="006D59A0" w:rsidRDefault="00CC77E3" w:rsidP="007C2E1C">
      <w:pPr>
        <w:pStyle w:val="Heading2"/>
      </w:pPr>
      <w:r>
        <w:t>Making class templates independent of hard-coded model structure.</w:t>
      </w:r>
    </w:p>
    <w:p w:rsidR="006D59A0" w:rsidRDefault="007C2E1C" w:rsidP="007C2E1C">
      <w:pPr>
        <w:rPr>
          <w:rFonts w:ascii="Courier" w:hAnsi="Courier" w:cs="Courier"/>
          <w:color w:val="000000"/>
        </w:rPr>
      </w:pPr>
      <w:r>
        <w:t xml:space="preserve">Files: </w:t>
      </w:r>
      <w:proofErr w:type="spellStart"/>
      <w:r>
        <w:t>CreateMarkerDriverClassNew.any</w:t>
      </w:r>
      <w:proofErr w:type="spellEnd"/>
      <w:r>
        <w:t xml:space="preserve">, </w:t>
      </w:r>
      <w:proofErr w:type="spellStart"/>
      <w:r w:rsidR="009F7556">
        <w:rPr>
          <w:rFonts w:ascii="Courier" w:hAnsi="Courier" w:cs="Courier"/>
          <w:color w:val="000000"/>
        </w:rPr>
        <w:t>OptimizeAnthropometricsOnOff.any</w:t>
      </w:r>
      <w:proofErr w:type="spellEnd"/>
    </w:p>
    <w:p w:rsidR="004209DE" w:rsidRPr="004209DE" w:rsidRDefault="00795D72" w:rsidP="004209DE">
      <w:pPr>
        <w:rPr>
          <w:rFonts w:cs="Courier"/>
          <w:color w:val="000000"/>
        </w:rPr>
      </w:pPr>
      <w:r>
        <w:rPr>
          <w:rFonts w:cs="Courier"/>
          <w:color w:val="000000"/>
        </w:rPr>
        <w:t xml:space="preserve">It should be </w:t>
      </w:r>
      <w:proofErr w:type="spellStart"/>
      <w:r>
        <w:rPr>
          <w:rFonts w:cs="Courier"/>
          <w:color w:val="000000"/>
        </w:rPr>
        <w:t>possilble</w:t>
      </w:r>
      <w:proofErr w:type="spellEnd"/>
      <w:r>
        <w:rPr>
          <w:rFonts w:cs="Courier"/>
          <w:color w:val="000000"/>
        </w:rPr>
        <w:t xml:space="preserve"> to write the following in 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  <w:color w:val="0000FF"/>
        </w:rPr>
        <w:t>#</w:t>
      </w:r>
      <w:proofErr w:type="spellStart"/>
      <w:r>
        <w:rPr>
          <w:rFonts w:ascii="Courier" w:hAnsi="Courier" w:cs="Courier"/>
          <w:color w:val="0000FF"/>
        </w:rPr>
        <w:t>class_template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Cr…</w:t>
      </w:r>
      <w:proofErr w:type="spellStart"/>
      <w:r>
        <w:rPr>
          <w:rFonts w:ascii="Courier" w:hAnsi="Courier" w:cs="Courier"/>
          <w:color w:val="000000"/>
        </w:rPr>
        <w:t>iver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MarkerName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MarkerPlacement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WeightX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WeightY</w:t>
      </w:r>
      <w:proofErr w:type="spellEnd"/>
      <w:r>
        <w:rPr>
          <w:rFonts w:ascii="Courier" w:hAnsi="Courier" w:cs="Courier"/>
          <w:color w:val="000000"/>
        </w:rPr>
        <w:t>=1,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WeightZ</w:t>
      </w:r>
      <w:proofErr w:type="spellEnd"/>
      <w:r>
        <w:rPr>
          <w:rFonts w:ascii="Courier" w:hAnsi="Courier" w:cs="Courier"/>
          <w:color w:val="000000"/>
        </w:rPr>
        <w:t>=1,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r>
        <w:rPr>
          <w:rFonts w:ascii="Courier" w:hAnsi="Courier" w:cs="Courier"/>
          <w:color w:val="000000"/>
        </w:rPr>
        <w:t>OptX</w:t>
      </w:r>
      <w:proofErr w:type="spellEnd"/>
      <w:r>
        <w:rPr>
          <w:rFonts w:ascii="Courier" w:hAnsi="Courier" w:cs="Courier"/>
          <w:color w:val="000000"/>
        </w:rPr>
        <w:t>="Off",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OptY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"Off"</w:t>
      </w:r>
      <w:proofErr w:type="gramStart"/>
      <w:r>
        <w:rPr>
          <w:rFonts w:ascii="Courier" w:hAnsi="Courier" w:cs="Courier"/>
          <w:color w:val="000000"/>
        </w:rPr>
        <w:t>,</w:t>
      </w:r>
      <w:proofErr w:type="spellStart"/>
      <w:r>
        <w:rPr>
          <w:rFonts w:ascii="Courier" w:hAnsi="Courier" w:cs="Courier"/>
          <w:color w:val="000000"/>
        </w:rPr>
        <w:t>OptZ</w:t>
      </w:r>
      <w:proofErr w:type="spellEnd"/>
      <w:proofErr w:type="gramEnd"/>
      <w:r>
        <w:rPr>
          <w:rFonts w:ascii="Courier" w:hAnsi="Courier" w:cs="Courier"/>
          <w:color w:val="000000"/>
        </w:rPr>
        <w:t>="Off",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sRelOptScalingOnOff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"On",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PARAMETER_OPT_STUDY</w:t>
      </w:r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ParameterIdentification</w:t>
      </w:r>
      <w:proofErr w:type="spellEnd"/>
      <w:r>
        <w:rPr>
          <w:rFonts w:ascii="Courier" w:hAnsi="Courier" w:cs="Courier"/>
          <w:color w:val="000000"/>
        </w:rPr>
        <w:t>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C3D_OBJECT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Main.AlternativeC3DFile,</w:t>
      </w:r>
    </w:p>
    <w:p w:rsidR="00795D72" w:rsidRDefault="00795D72" w:rsidP="00795D7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</w:t>
      </w:r>
      <w:r>
        <w:rPr>
          <w:rFonts w:ascii="Courier" w:hAnsi="Courier" w:cs="Courier"/>
          <w:color w:val="000000"/>
        </w:rPr>
        <w:t>BODY_MODEL_FOLDER</w:t>
      </w:r>
      <w:r>
        <w:rPr>
          <w:rFonts w:ascii="Courier" w:hAnsi="Courier" w:cs="Courier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BodyModel</w:t>
      </w:r>
      <w:proofErr w:type="spellEnd"/>
    </w:p>
    <w:p w:rsidR="004209DE" w:rsidRDefault="00795D72" w:rsidP="00795D72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</w:rPr>
        <w:t xml:space="preserve">                          </w:t>
      </w:r>
      <w:r>
        <w:rPr>
          <w:rFonts w:ascii="Courier" w:hAnsi="Courier" w:cs="Courier"/>
          <w:color w:val="000000"/>
        </w:rPr>
        <w:t>){</w:t>
      </w:r>
    </w:p>
    <w:p w:rsidR="004209DE" w:rsidRDefault="002C3348" w:rsidP="007C2E1C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Dot “.” In default values are not allowed</w:t>
      </w:r>
    </w:p>
    <w:p w:rsidR="004209DE" w:rsidRDefault="004209DE" w:rsidP="007C2E1C"/>
    <w:p w:rsidR="000411F6" w:rsidRDefault="000411F6" w:rsidP="006D59A0"/>
    <w:p w:rsidR="004209DE" w:rsidRDefault="009C1B2E" w:rsidP="00265BE3">
      <w:pPr>
        <w:pStyle w:val="Heading2"/>
      </w:pPr>
      <w:r>
        <w:t>Filter specification should work when no analog data is included in the model</w:t>
      </w:r>
    </w:p>
    <w:p w:rsidR="00265BE3" w:rsidRPr="00265BE3" w:rsidRDefault="00265BE3" w:rsidP="00265BE3"/>
    <w:p w:rsidR="004209DE" w:rsidRPr="00265BE3" w:rsidRDefault="004209DE" w:rsidP="004209D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65BE3">
        <w:rPr>
          <w:rStyle w:val="Heading2Char"/>
        </w:rPr>
        <w:t>Model should load even if no markers are included and no segments are optimized.</w:t>
      </w:r>
      <w:r>
        <w:br/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ERROR(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OBJ3)</w:t>
      </w:r>
      <w:r>
        <w:rPr>
          <w:rFonts w:ascii="Segoe UI" w:hAnsi="Segoe UI" w:cs="Segoe UI"/>
          <w:color w:val="000000"/>
          <w:sz w:val="18"/>
          <w:szCs w:val="18"/>
        </w:rPr>
        <w:t xml:space="preserve"> :   </w:t>
      </w:r>
      <w:r>
        <w:rPr>
          <w:rFonts w:ascii="Segoe UI" w:hAnsi="Segoe UI" w:cs="Segoe UI"/>
          <w:color w:val="0000FF"/>
          <w:sz w:val="18"/>
          <w:szCs w:val="18"/>
          <w:u w:val="single"/>
        </w:rPr>
        <w:t>C:/U..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s/M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n/D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s/G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b/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a..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p/B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..l/BaseModel_</w:t>
      </w:r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Both.any(</w:t>
      </w:r>
      <w:proofErr w:type="gramEnd"/>
      <w:r>
        <w:rPr>
          <w:rFonts w:ascii="Segoe UI" w:hAnsi="Segoe UI" w:cs="Segoe UI"/>
          <w:color w:val="0000FF"/>
          <w:sz w:val="18"/>
          <w:szCs w:val="18"/>
          <w:u w:val="single"/>
        </w:rPr>
        <w:t>23)</w:t>
      </w:r>
      <w:r>
        <w:rPr>
          <w:rFonts w:ascii="Segoe UI" w:hAnsi="Segoe UI" w:cs="Segoe UI"/>
          <w:color w:val="000000"/>
          <w:sz w:val="18"/>
          <w:szCs w:val="18"/>
        </w:rPr>
        <w:t xml:space="preserve">  :  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ParameterIdentification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 :  Member expectations are not satisfied :  </w:t>
      </w:r>
    </w:p>
    <w:p w:rsidR="004209DE" w:rsidRDefault="004209DE" w:rsidP="004209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Members of class </w:t>
      </w:r>
      <w:proofErr w:type="spellStart"/>
      <w:r>
        <w:rPr>
          <w:rFonts w:ascii="Segoe UI" w:hAnsi="Segoe UI" w:cs="Segoe UI"/>
          <w:color w:val="0000FF"/>
          <w:sz w:val="18"/>
          <w:szCs w:val="18"/>
          <w:u w:val="single"/>
        </w:rPr>
        <w:t>AnyDesVar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or derived are expected in </w:t>
      </w:r>
      <w:proofErr w:type="spellStart"/>
      <w:proofErr w:type="gramStart"/>
      <w:r>
        <w:rPr>
          <w:rFonts w:ascii="Segoe UI" w:hAnsi="Segoe UI" w:cs="Segoe UI"/>
          <w:color w:val="0000FF"/>
          <w:sz w:val="18"/>
          <w:szCs w:val="18"/>
          <w:u w:val="single"/>
        </w:rPr>
        <w:t>AnyOptKinStudy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color w:val="000000"/>
          <w:sz w:val="18"/>
          <w:szCs w:val="18"/>
        </w:rPr>
        <w:t xml:space="preserve">  0 found, 1..Inf expected.</w:t>
      </w:r>
    </w:p>
    <w:p w:rsidR="004209DE" w:rsidRPr="004209DE" w:rsidRDefault="004209DE" w:rsidP="004209DE"/>
    <w:sectPr w:rsidR="004209DE" w:rsidRPr="004209D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DCC"/>
    <w:multiLevelType w:val="hybridMultilevel"/>
    <w:tmpl w:val="204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A34AD"/>
    <w:multiLevelType w:val="hybridMultilevel"/>
    <w:tmpl w:val="317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438BE"/>
    <w:multiLevelType w:val="hybridMultilevel"/>
    <w:tmpl w:val="8D56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1CCD"/>
    <w:multiLevelType w:val="hybridMultilevel"/>
    <w:tmpl w:val="438EE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5685A"/>
    <w:multiLevelType w:val="hybridMultilevel"/>
    <w:tmpl w:val="0F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55EE4"/>
    <w:multiLevelType w:val="hybridMultilevel"/>
    <w:tmpl w:val="5066C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3E63891"/>
    <w:multiLevelType w:val="hybridMultilevel"/>
    <w:tmpl w:val="AA46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9D0EDC"/>
    <w:multiLevelType w:val="hybridMultilevel"/>
    <w:tmpl w:val="A000A5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DB60F2"/>
    <w:multiLevelType w:val="hybridMultilevel"/>
    <w:tmpl w:val="D6FE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20FDF"/>
    <w:multiLevelType w:val="hybridMultilevel"/>
    <w:tmpl w:val="300A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F6"/>
    <w:rsid w:val="000028BB"/>
    <w:rsid w:val="00010D45"/>
    <w:rsid w:val="000411F6"/>
    <w:rsid w:val="000A1658"/>
    <w:rsid w:val="000B0180"/>
    <w:rsid w:val="00102C28"/>
    <w:rsid w:val="00123CBF"/>
    <w:rsid w:val="00167F34"/>
    <w:rsid w:val="00180D53"/>
    <w:rsid w:val="001867CC"/>
    <w:rsid w:val="001A6887"/>
    <w:rsid w:val="001E4531"/>
    <w:rsid w:val="00265BE3"/>
    <w:rsid w:val="00286CDA"/>
    <w:rsid w:val="002C3348"/>
    <w:rsid w:val="002D2796"/>
    <w:rsid w:val="0031217E"/>
    <w:rsid w:val="0032553A"/>
    <w:rsid w:val="0035100C"/>
    <w:rsid w:val="00363EB7"/>
    <w:rsid w:val="003D2A05"/>
    <w:rsid w:val="003D7573"/>
    <w:rsid w:val="004209DE"/>
    <w:rsid w:val="00462F87"/>
    <w:rsid w:val="00473623"/>
    <w:rsid w:val="004B31FE"/>
    <w:rsid w:val="004E0B8B"/>
    <w:rsid w:val="004E6029"/>
    <w:rsid w:val="00545F1D"/>
    <w:rsid w:val="00555F6C"/>
    <w:rsid w:val="005A18CA"/>
    <w:rsid w:val="005E42D3"/>
    <w:rsid w:val="006138B5"/>
    <w:rsid w:val="006A0595"/>
    <w:rsid w:val="006B2AF9"/>
    <w:rsid w:val="006C4802"/>
    <w:rsid w:val="006D59A0"/>
    <w:rsid w:val="00745A60"/>
    <w:rsid w:val="0075083C"/>
    <w:rsid w:val="00752FB6"/>
    <w:rsid w:val="00782735"/>
    <w:rsid w:val="00785277"/>
    <w:rsid w:val="00795D72"/>
    <w:rsid w:val="007A0ACE"/>
    <w:rsid w:val="007C2E1C"/>
    <w:rsid w:val="007E17FA"/>
    <w:rsid w:val="007F4335"/>
    <w:rsid w:val="007F5297"/>
    <w:rsid w:val="00814A2A"/>
    <w:rsid w:val="00845812"/>
    <w:rsid w:val="00862321"/>
    <w:rsid w:val="00882EF9"/>
    <w:rsid w:val="0088672D"/>
    <w:rsid w:val="008A75CC"/>
    <w:rsid w:val="00965404"/>
    <w:rsid w:val="00997013"/>
    <w:rsid w:val="009C1B2E"/>
    <w:rsid w:val="009C2FA6"/>
    <w:rsid w:val="009E63B8"/>
    <w:rsid w:val="009F7556"/>
    <w:rsid w:val="00A0554C"/>
    <w:rsid w:val="00A802AD"/>
    <w:rsid w:val="00AA2BD0"/>
    <w:rsid w:val="00AA3FBB"/>
    <w:rsid w:val="00AB1353"/>
    <w:rsid w:val="00AD0F2C"/>
    <w:rsid w:val="00AE3EBA"/>
    <w:rsid w:val="00B121E9"/>
    <w:rsid w:val="00BB59A4"/>
    <w:rsid w:val="00BC7DF0"/>
    <w:rsid w:val="00BE0BE5"/>
    <w:rsid w:val="00BE4DAF"/>
    <w:rsid w:val="00BE7BEC"/>
    <w:rsid w:val="00C231D6"/>
    <w:rsid w:val="00C54395"/>
    <w:rsid w:val="00CB0931"/>
    <w:rsid w:val="00CC2914"/>
    <w:rsid w:val="00CC77E3"/>
    <w:rsid w:val="00D859D1"/>
    <w:rsid w:val="00DD0F4B"/>
    <w:rsid w:val="00DD1852"/>
    <w:rsid w:val="00E308F0"/>
    <w:rsid w:val="00E80E44"/>
    <w:rsid w:val="00E85681"/>
    <w:rsid w:val="00EF2882"/>
    <w:rsid w:val="00EF57B6"/>
    <w:rsid w:val="00EF647E"/>
    <w:rsid w:val="00F029CA"/>
    <w:rsid w:val="00F30D9B"/>
    <w:rsid w:val="00F7015E"/>
    <w:rsid w:val="00F90500"/>
    <w:rsid w:val="00FA705E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1059E-F00F-4E0B-93E0-0524A09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Lund</dc:creator>
  <cp:keywords/>
  <dc:description/>
  <cp:lastModifiedBy>Morten Enemark Lund</cp:lastModifiedBy>
  <cp:revision>23</cp:revision>
  <dcterms:created xsi:type="dcterms:W3CDTF">2014-06-19T06:12:00Z</dcterms:created>
  <dcterms:modified xsi:type="dcterms:W3CDTF">2014-09-15T09:41:00Z</dcterms:modified>
</cp:coreProperties>
</file>